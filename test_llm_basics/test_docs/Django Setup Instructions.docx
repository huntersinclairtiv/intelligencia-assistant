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0674b3"/>
          <w:rtl w:val="0"/>
        </w:rPr>
        <w:t xml:space="preserve">Basic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-get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0 - Update apt-get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line="276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color w:val="404040"/>
          <w:highlight w:val="white"/>
          <w:rtl w:val="0"/>
        </w:rPr>
        <w:t xml:space="preserve">1- Install PSQL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Download and install Postgres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sudo apt-get install postgresql postgresql-contrib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pg_hba.conf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located in postgres installation directory, for eg.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/etc/postgresql/9.5/main/pg_hba.conf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and change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local   all   all    md5/peer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local   all   all    trust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Restart postgres server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sudo service postgresql restart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sudo /etc/init.d/postgresql restart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Create a new postgresql role using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createuser --interactive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-P -U postgres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or change password of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postgres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Start postgres shell using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psql -U 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alter role postgres password ‘&lt;new password&gt;’;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Exit (\q or Ctrl + d)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Test new user by starting postgres shell using command </w:t>
      </w:r>
      <w:sdt>
        <w:sdtPr>
          <w:tag w:val="goog_rdk_0"/>
        </w:sdtPr>
        <w:sdtContent>
          <w:ins w:author="Ridhi Mehta" w:id="0" w:date="2022-06-16T11:06:32Z"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 </w:t>
            </w:r>
          </w:ins>
        </w:sdtContent>
      </w:sdt>
      <w:sdt>
        <w:sdtPr>
          <w:tag w:val="goog_rdk_1"/>
        </w:sdtPr>
        <w:sdtContent>
          <w:del w:author="Ridhi Mehta" w:id="0" w:date="2022-06-16T11:06:32Z"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040"/>
                <w:sz w:val="18"/>
                <w:szCs w:val="18"/>
                <w:rtl w:val="0"/>
              </w:rPr>
              <w:delText xml:space="preserve">psql -U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 &lt;username&gt; -W template1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2- Install - pip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https://pip.pypa.io/en/latest/installing.html#using-the-installer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sudo apt-get install python-pip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color w:val="404040"/>
          <w:highlight w:val="white"/>
          <w:rtl w:val="0"/>
        </w:rPr>
        <w:t xml:space="preserve">3 - Install Virtual Enviromnent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https://virtualenv.pypa.io/en/latest/virtualenv.html#installation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sudo pip install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color w:val="404040"/>
          <w:highlight w:val="white"/>
          <w:rtl w:val="0"/>
        </w:rPr>
        <w:t xml:space="preserve">4 - Install and use virtual env wrapper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http://virtualenvwrapper.readthedocs.org/en/latest/#introduction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sudo pip install virtualenvwrapper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export WORKON_HOME=~/Envs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mkdir -p $WORKON_HOME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source /usr/local/bin/virtualenvwrapper.sh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360" w:lineRule="auto"/>
        <w:ind w:left="720" w:hanging="360"/>
        <w:rPr>
          <w:rFonts w:ascii="Courier New" w:cs="Courier New" w:eastAsia="Courier New" w:hAnsi="Courier New"/>
          <w:color w:val="404040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export VIRTUALENVWRAPPER_PYTHON=/usr/bin/python3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mkvirtualenv env1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workon env1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deactivate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We need to put statements 2,4 &amp; 5 in our ~/.bashrc file</w:t>
      </w:r>
    </w:p>
    <w:p w:rsidR="00000000" w:rsidDel="00000000" w:rsidP="00000000" w:rsidRDefault="00000000" w:rsidRPr="00000000" w14:paraId="00000023">
      <w:pPr>
        <w:spacing w:line="360" w:lineRule="auto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Note :- After putting statements in .bashrc you need to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$ source .bashrc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once in logged in terminal window to access set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color w:val="404040"/>
          <w:highlight w:val="white"/>
          <w:rtl w:val="0"/>
        </w:rPr>
        <w:t xml:space="preserve">5-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workon env1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line="360" w:lineRule="auto"/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pip install django==2.2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color w:val="404040"/>
          <w:highlight w:val="white"/>
          <w:rtl w:val="0"/>
        </w:rPr>
        <w:t xml:space="preserve">6- Install Psycopg2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Install psycopg2 for PSQL: pip install psycopg2==2.5.4</w:t>
      </w:r>
    </w:p>
    <w:p w:rsidR="00000000" w:rsidDel="00000000" w:rsidP="00000000" w:rsidRDefault="00000000" w:rsidRPr="00000000" w14:paraId="0000002E">
      <w:pPr>
        <w:spacing w:after="160" w:line="291.3512732765886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sudo apt install libpq-dev python-dev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case of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color w:val="404040"/>
          <w:highlight w:val="white"/>
          <w:rtl w:val="0"/>
        </w:rPr>
        <w:t xml:space="preserve">7 - Install JDK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For Oracle JDK: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sudo apt-add-repository ppa:webupd8team/java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sudo apt-get install oracle-java8-installer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Studio Setup: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Download Visual Studio Code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Install and Open Visual Code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 the extensions tab, download the python extension.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your first Django Project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directory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$ cd ~/</w:t>
        <w:br w:type="textWrapping"/>
        <w:t xml:space="preserve">$ mkdir helloworld</w:t>
        <w:br w:type="textWrapping"/>
        <w:t xml:space="preserve">$ cd helloworld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Activate virtual environment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$ workon env1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 django project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$ django-admin startproject helloworld_project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 folder helloworld_project in Visual Studio Code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Structure of the project will be something like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├── helloworld_project</w:t>
        <w:br w:type="textWrapping"/>
        <w:t xml:space="preserve">│   ├── __init__.py</w:t>
        <w:br w:type="textWrapping"/>
        <w:t xml:space="preserve">│   ├── settings.py</w:t>
        <w:br w:type="textWrapping"/>
        <w:t xml:space="preserve">│   ├── urls.py</w:t>
        <w:br w:type="textWrapping"/>
        <w:t xml:space="preserve">│   └── wsgi.py</w:t>
        <w:br w:type="textWrapping"/>
        <w:t xml:space="preserve">└── manage.py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Configure virtual environment on Visual Studio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To select an available Python interpreter, Press Ctrl + Shift + P to open Command Palette, Select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Python: Select Interpreter </w:t>
      </w:r>
      <w:r w:rsidDel="00000000" w:rsidR="00000000" w:rsidRPr="00000000">
        <w:rPr>
          <w:color w:val="404040"/>
          <w:highlight w:val="white"/>
          <w:rtl w:val="0"/>
        </w:rPr>
        <w:t xml:space="preserve">and select the interpreter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Alternatively to select a virtual environment follow the steps below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Open Settings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File &gt; Preferences &gt;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Add following to your Workspace Settings</w:t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shd w:fill="f5f5f5" w:val="clear"/>
          <w:rtl w:val="0"/>
        </w:rPr>
        <w:t xml:space="preserve">python.pythonPath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":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shd w:fill="f5f5f5" w:val="clear"/>
          <w:rtl w:val="0"/>
        </w:rPr>
        <w:t xml:space="preserve">"/home/&lt;username&gt;/Envs/env1/bin/python3.7"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To hide all the pyc files from the IDE add following to the User Settings</w:t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shd w:fill="f5f5f5" w:val="clear"/>
          <w:rtl w:val="0"/>
        </w:rPr>
        <w:t xml:space="preserve">files.exclude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": {"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shd w:fill="f5f5f5" w:val="clear"/>
          <w:rtl w:val="0"/>
        </w:rPr>
        <w:t xml:space="preserve">**/**/*.pyc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":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shd w:fill="f5f5f5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Save settings. In the bottom left you will see the interpreter </w:t>
        <w:br w:type="textWrapping"/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569cd6" w:val="clear"/>
          <w:rtl w:val="0"/>
        </w:rPr>
        <w:t xml:space="preserve">Python 3.7.x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color w:val="404040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shd w:fill="569cd6" w:val="clear"/>
          <w:rtl w:val="0"/>
        </w:rPr>
        <w:t xml:space="preserve">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Project: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color w:val="404040"/>
          <w:highlight w:val="white"/>
          <w:rtl w:val="0"/>
        </w:rPr>
        <w:t xml:space="preserve">Press Ctrl + Shift + P to open Command Palette, Select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Python: Create Terminal </w:t>
      </w:r>
      <w:r w:rsidDel="00000000" w:rsidR="00000000" w:rsidRPr="00000000">
        <w:rPr>
          <w:color w:val="404040"/>
          <w:highlight w:val="white"/>
          <w:rtl w:val="0"/>
        </w:rPr>
        <w:t xml:space="preserve">to start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360" w:lineRule="auto"/>
        <w:ind w:left="72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$ python manage.py migrate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to run 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color w:val="404040"/>
          <w:highlight w:val="white"/>
          <w:rtl w:val="0"/>
        </w:rPr>
        <w:t xml:space="preserve">Run server,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$ 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efefef" w:val="clear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  <w:t xml:space="preserve"> in your browser. This should open a page saying </w:t>
        <w:br w:type="textWrapping"/>
      </w:r>
      <w:r w:rsidDel="00000000" w:rsidR="00000000" w:rsidRPr="00000000">
        <w:rPr>
          <w:b w:val="1"/>
          <w:rtl w:val="0"/>
        </w:rPr>
        <w:t xml:space="preserve">It Worked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Django Admin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Django Admin, in the terminal run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$ python manage.py createsuperuser</w:t>
      </w:r>
      <w:r w:rsidDel="00000000" w:rsidR="00000000" w:rsidRPr="00000000">
        <w:rPr>
          <w:rtl w:val="0"/>
        </w:rPr>
        <w:t xml:space="preserve">, fill in the required details.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Run the server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hyperlink r:id="rId12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efefef" w:val="clear"/>
            <w:rtl w:val="0"/>
          </w:rPr>
          <w:t xml:space="preserve">http://127.0.0.1:8000/admin/</w:t>
        </w:r>
      </w:hyperlink>
      <w:r w:rsidDel="00000000" w:rsidR="00000000" w:rsidRPr="00000000">
        <w:rPr>
          <w:rtl w:val="0"/>
        </w:rPr>
        <w:t xml:space="preserve"> in your browser. Login using the username and password you had set in Step 1.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line="276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https://docs.djangoproject.com/en/2.2/intro/install/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line="276" w:lineRule="auto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https://docs.djangoproject.com/en/2.2/topics/install/#installing-official-release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line="276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https://docs.djangoproject.com/en/2.2/intro/tutorial01/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Courier New" w:cs="Courier New" w:eastAsia="Courier New" w:hAnsi="Courier New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8000/" TargetMode="External"/><Relationship Id="rId10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ocs.djangoproject.com/en/2.2/intro/install/" TargetMode="External"/><Relationship Id="rId12" Type="http://schemas.openxmlformats.org/officeDocument/2006/relationships/hyperlink" Target="http://127.0.0.1:8000/adm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irtualenvwrapper.readthedocs.org/en/latest/#introduction" TargetMode="External"/><Relationship Id="rId15" Type="http://schemas.openxmlformats.org/officeDocument/2006/relationships/hyperlink" Target="https://docs.djangoproject.com/en/2.2/intro/tutorial01/" TargetMode="External"/><Relationship Id="rId14" Type="http://schemas.openxmlformats.org/officeDocument/2006/relationships/hyperlink" Target="https://docs.djangoproject.com/en/2.2/topics/install/#installing-official-release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ip.pypa.io/en/latest/installing.html#using-the-installer" TargetMode="External"/><Relationship Id="rId8" Type="http://schemas.openxmlformats.org/officeDocument/2006/relationships/hyperlink" Target="https://virtualenv.pypa.io/en/latest/virtualenv.html#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6NoYhyCfRk1cL5JZu3vVhTL5dg==">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